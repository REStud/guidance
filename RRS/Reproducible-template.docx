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0513F3FA" w14:paraId="4A50508E" wp14:textId="6FF30497">
      <w:pPr>
        <w:pStyle w:val="Normal"/>
        <w:tabs>
          <w:tab w:val="clear" w:pos="720"/>
          <w:tab w:val="left" w:leader="none" w:pos="5274"/>
        </w:tabs>
        <w:ind w:left="0" w:hanging="0"/>
        <w:rPr>
          <w:rFonts w:ascii="Lato" w:hAnsi="Lato" w:eastAsia="Lato" w:cs="Lato"/>
          <w:sz w:val="20"/>
          <w:szCs w:val="20"/>
        </w:rPr>
      </w:pPr>
      <w:r w:rsidRPr="213FAA4C" w:rsidR="0513F3FA">
        <w:rPr>
          <w:rFonts w:ascii="Lato" w:hAnsi="Lato" w:eastAsia="Lato" w:cs="Lato"/>
          <w:sz w:val="20"/>
          <w:szCs w:val="20"/>
        </w:rPr>
        <w:t>What to include in the replication package and in the README document:</w:t>
      </w:r>
    </w:p>
    <w:p xmlns:wp14="http://schemas.microsoft.com/office/word/2010/wordml" w:rsidP="0513F3FA" w14:paraId="0A37501D" wp14:textId="77777777">
      <w:pPr>
        <w:pStyle w:val="Normal"/>
        <w:tabs>
          <w:tab w:val="clear" w:pos="720"/>
          <w:tab w:val="left" w:leader="none" w:pos="5274"/>
        </w:tabs>
        <w:ind w:left="0" w:hanging="0"/>
        <w:rPr>
          <w:rFonts w:ascii="Lato" w:hAnsi="Lato" w:eastAsia="Lato" w:cs="Lato"/>
          <w:sz w:val="20"/>
          <w:szCs w:val="20"/>
        </w:rPr>
      </w:pPr>
    </w:p>
    <w:tbl>
      <w:tblPr>
        <w:tblStyle w:val="TableGrid"/>
        <w:tblW w:w="10456" w:type="dxa"/>
        <w:jc w:val="left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14"/>
        <w:gridCol w:w="1080"/>
        <w:gridCol w:w="6862"/>
      </w:tblGrid>
      <w:tr xmlns:wp14="http://schemas.microsoft.com/office/word/2010/wordml" w:rsidTr="0513F3FA" w14:paraId="532A4864" wp14:textId="77777777">
        <w:trPr>
          <w:trHeight w:val="118" w:hRule="atLeast"/>
        </w:trPr>
        <w:tc>
          <w:tcPr>
            <w:tcW w:w="2514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51A59785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40" w:lineRule="auto"/>
              <w:ind w:left="0" w:hanging="0"/>
              <w:rPr>
                <w:rFonts w:ascii="Lato" w:hAnsi="Lato" w:eastAsia="Lato" w:cs="Lato"/>
                <w:b w:val="1"/>
                <w:bCs w:val="1"/>
                <w:color w:val="E4211F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b w:val="1"/>
                <w:bCs w:val="1"/>
                <w:color w:val="E4211F"/>
                <w:sz w:val="20"/>
                <w:szCs w:val="20"/>
              </w:rPr>
              <w:t>Data</w:t>
            </w:r>
          </w:p>
        </w:tc>
        <w:tc>
          <w:tcPr>
            <w:tcW w:w="1080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0B5BA6F8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40" w:lineRule="auto"/>
              <w:ind w:left="0" w:hanging="0"/>
              <w:jc w:val="center"/>
              <w:rPr>
                <w:rFonts w:ascii="Lato" w:hAnsi="Lato" w:eastAsia="Lato" w:cs="Lato"/>
                <w:b w:val="1"/>
                <w:b/>
                <w:bCs w:val="1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b w:val="1"/>
                <w:bCs w:val="1"/>
                <w:sz w:val="20"/>
                <w:szCs w:val="20"/>
              </w:rPr>
              <w:t>Item No</w:t>
            </w:r>
          </w:p>
        </w:tc>
        <w:tc>
          <w:tcPr>
            <w:tcW w:w="6862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1679E58F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40" w:lineRule="auto"/>
              <w:ind w:left="0" w:hanging="0"/>
              <w:jc w:val="center"/>
              <w:rPr>
                <w:rFonts w:ascii="Lato" w:hAnsi="Lato" w:eastAsia="Lato" w:cs="Lato"/>
                <w:b w:val="1"/>
                <w:b/>
                <w:bCs w:val="1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b w:val="1"/>
                <w:bCs w:val="1"/>
                <w:sz w:val="20"/>
                <w:szCs w:val="20"/>
              </w:rPr>
              <w:t>Rule</w:t>
            </w:r>
          </w:p>
        </w:tc>
      </w:tr>
      <w:tr xmlns:wp14="http://schemas.microsoft.com/office/word/2010/wordml" w:rsidTr="0513F3FA" w14:paraId="2591BEA9" wp14:textId="77777777">
        <w:trPr/>
        <w:tc>
          <w:tcPr>
            <w:tcW w:w="2514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56CB0A46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Primary data</w:t>
            </w:r>
          </w:p>
        </w:tc>
        <w:tc>
          <w:tcPr>
            <w:tcW w:w="1080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649841BE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1</w:t>
            </w:r>
          </w:p>
        </w:tc>
        <w:tc>
          <w:tcPr>
            <w:tcW w:w="6862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528B493C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proofErr w:type="gramStart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{{ rule</w:t>
            </w:r>
            <w:proofErr w:type="gramEnd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[1</w:t>
            </w:r>
            <w:proofErr w:type="gramStart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] }</w:t>
            </w:r>
            <w:proofErr w:type="gramEnd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}</w:t>
            </w:r>
          </w:p>
        </w:tc>
      </w:tr>
      <w:tr xmlns:wp14="http://schemas.microsoft.com/office/word/2010/wordml" w:rsidTr="0513F3FA" w14:paraId="24C41CA2" wp14:textId="77777777">
        <w:trPr/>
        <w:tc>
          <w:tcPr>
            <w:tcW w:w="2514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53854260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Secondary data</w:t>
            </w:r>
          </w:p>
        </w:tc>
        <w:tc>
          <w:tcPr>
            <w:tcW w:w="1080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18F999B5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2</w:t>
            </w:r>
          </w:p>
        </w:tc>
        <w:tc>
          <w:tcPr>
            <w:tcW w:w="6862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072E40C8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proofErr w:type="gramStart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{{ rule</w:t>
            </w:r>
            <w:proofErr w:type="gramEnd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[2</w:t>
            </w:r>
            <w:proofErr w:type="gramStart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] }</w:t>
            </w:r>
            <w:proofErr w:type="gramEnd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}</w:t>
            </w:r>
          </w:p>
        </w:tc>
      </w:tr>
      <w:tr xmlns:wp14="http://schemas.microsoft.com/office/word/2010/wordml" w:rsidTr="0513F3FA" w14:paraId="426AB996" wp14:textId="77777777">
        <w:trPr/>
        <w:tc>
          <w:tcPr>
            <w:tcW w:w="2514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52EBC28D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Data extracts</w:t>
            </w:r>
          </w:p>
        </w:tc>
        <w:tc>
          <w:tcPr>
            <w:tcW w:w="1080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5FCD5EC4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3</w:t>
            </w:r>
          </w:p>
        </w:tc>
        <w:tc>
          <w:tcPr>
            <w:tcW w:w="6862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138C1E80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proofErr w:type="gramStart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{{ rule</w:t>
            </w:r>
            <w:proofErr w:type="gramEnd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[3</w:t>
            </w:r>
            <w:proofErr w:type="gramStart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] }</w:t>
            </w:r>
            <w:proofErr w:type="gramEnd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}</w:t>
            </w:r>
          </w:p>
        </w:tc>
      </w:tr>
      <w:tr xmlns:wp14="http://schemas.microsoft.com/office/word/2010/wordml" w:rsidTr="0513F3FA" w14:paraId="5CB418FD" wp14:textId="77777777">
        <w:trPr/>
        <w:tc>
          <w:tcPr>
            <w:tcW w:w="2514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5D936E8C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Format</w:t>
            </w:r>
          </w:p>
        </w:tc>
        <w:tc>
          <w:tcPr>
            <w:tcW w:w="1080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2598DEE6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4</w:t>
            </w:r>
          </w:p>
        </w:tc>
        <w:tc>
          <w:tcPr>
            <w:tcW w:w="6862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5C0DFE46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proofErr w:type="gramStart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{{ rule</w:t>
            </w:r>
            <w:proofErr w:type="gramEnd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[4</w:t>
            </w:r>
            <w:proofErr w:type="gramStart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] }</w:t>
            </w:r>
            <w:proofErr w:type="gramEnd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}</w:t>
            </w:r>
          </w:p>
        </w:tc>
      </w:tr>
      <w:tr xmlns:wp14="http://schemas.microsoft.com/office/word/2010/wordml" w:rsidTr="0513F3FA" w14:paraId="46B5843C" wp14:textId="77777777">
        <w:trPr/>
        <w:tc>
          <w:tcPr>
            <w:tcW w:w="2514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2DAB5A84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40" w:lineRule="auto"/>
              <w:ind w:left="0" w:hanging="0"/>
              <w:rPr>
                <w:rFonts w:ascii="Lato" w:hAnsi="Lato" w:eastAsia="Lato" w:cs="Lato"/>
                <w:b w:val="1"/>
                <w:b/>
                <w:bCs w:val="1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b w:val="1"/>
                <w:bCs w:val="1"/>
                <w:color w:val="E4211F"/>
                <w:sz w:val="20"/>
                <w:szCs w:val="20"/>
              </w:rPr>
              <w:t>Code</w:t>
            </w:r>
          </w:p>
        </w:tc>
        <w:tc>
          <w:tcPr>
            <w:tcW w:w="1080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79BE1389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40" w:lineRule="auto"/>
              <w:ind w:left="0" w:hanging="0"/>
              <w:jc w:val="center"/>
              <w:rPr>
                <w:rFonts w:ascii="Lato" w:hAnsi="Lato" w:eastAsia="Lato" w:cs="Lato"/>
                <w:b w:val="1"/>
                <w:b/>
                <w:bCs w:val="1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b w:val="1"/>
                <w:bCs w:val="1"/>
                <w:sz w:val="20"/>
                <w:szCs w:val="20"/>
              </w:rPr>
              <w:t>Item No</w:t>
            </w:r>
          </w:p>
        </w:tc>
        <w:tc>
          <w:tcPr>
            <w:tcW w:w="6862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6262AE5C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40" w:lineRule="auto"/>
              <w:ind w:left="0" w:hanging="0"/>
              <w:jc w:val="center"/>
              <w:rPr>
                <w:rFonts w:ascii="Lato" w:hAnsi="Lato" w:eastAsia="Lato" w:cs="Lato"/>
                <w:b w:val="1"/>
                <w:b/>
                <w:bCs w:val="1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b w:val="1"/>
                <w:bCs w:val="1"/>
                <w:sz w:val="20"/>
                <w:szCs w:val="20"/>
              </w:rPr>
              <w:t>Rule</w:t>
            </w:r>
          </w:p>
        </w:tc>
      </w:tr>
      <w:tr xmlns:wp14="http://schemas.microsoft.com/office/word/2010/wordml" w:rsidTr="0513F3FA" w14:paraId="79695A65" wp14:textId="77777777">
        <w:trPr/>
        <w:tc>
          <w:tcPr>
            <w:tcW w:w="2514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4B863754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Data transformation</w:t>
            </w:r>
          </w:p>
        </w:tc>
        <w:tc>
          <w:tcPr>
            <w:tcW w:w="1080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  <w:vAlign w:val="center"/>
          </w:tcPr>
          <w:p w:rsidP="0513F3FA" w14:paraId="78941E47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5</w:t>
            </w:r>
          </w:p>
        </w:tc>
        <w:tc>
          <w:tcPr>
            <w:tcW w:w="6862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3608C291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proofErr w:type="gramStart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{{ rule</w:t>
            </w:r>
            <w:proofErr w:type="gramEnd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[5</w:t>
            </w:r>
            <w:proofErr w:type="gramStart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] }</w:t>
            </w:r>
            <w:proofErr w:type="gramEnd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}</w:t>
            </w:r>
          </w:p>
        </w:tc>
      </w:tr>
      <w:tr xmlns:wp14="http://schemas.microsoft.com/office/word/2010/wordml" w:rsidTr="0513F3FA" w14:paraId="178E9AD4" wp14:textId="77777777">
        <w:trPr/>
        <w:tc>
          <w:tcPr>
            <w:tcW w:w="2514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79B66ACA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Analysis</w:t>
            </w:r>
          </w:p>
        </w:tc>
        <w:tc>
          <w:tcPr>
            <w:tcW w:w="1080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  <w:vAlign w:val="center"/>
          </w:tcPr>
          <w:p w:rsidP="0513F3FA" w14:paraId="29B4EA11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6</w:t>
            </w:r>
          </w:p>
        </w:tc>
        <w:tc>
          <w:tcPr>
            <w:tcW w:w="6862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7CCB3683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proofErr w:type="gramStart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{{ rule</w:t>
            </w:r>
            <w:proofErr w:type="gramEnd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[6</w:t>
            </w:r>
            <w:proofErr w:type="gramStart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] }</w:t>
            </w:r>
            <w:proofErr w:type="gramEnd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}</w:t>
            </w:r>
          </w:p>
        </w:tc>
      </w:tr>
      <w:tr xmlns:wp14="http://schemas.microsoft.com/office/word/2010/wordml" w:rsidTr="0513F3FA" w14:paraId="6F1B807D" wp14:textId="77777777">
        <w:trPr/>
        <w:tc>
          <w:tcPr>
            <w:tcW w:w="2514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1E5BA17B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Format</w:t>
            </w:r>
          </w:p>
        </w:tc>
        <w:tc>
          <w:tcPr>
            <w:tcW w:w="1080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75697EEC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7</w:t>
            </w:r>
          </w:p>
        </w:tc>
        <w:tc>
          <w:tcPr>
            <w:tcW w:w="6862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6B735BFB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proofErr w:type="gramStart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{{ rule</w:t>
            </w:r>
            <w:proofErr w:type="gramEnd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[7</w:t>
            </w:r>
            <w:proofErr w:type="gramStart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] }</w:t>
            </w:r>
            <w:proofErr w:type="gramEnd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}</w:t>
            </w:r>
          </w:p>
        </w:tc>
      </w:tr>
      <w:tr xmlns:wp14="http://schemas.microsoft.com/office/word/2010/wordml" w:rsidTr="0513F3FA" w14:paraId="343665BB" wp14:textId="77777777">
        <w:trPr>
          <w:trHeight w:val="28" w:hRule="atLeast"/>
        </w:trPr>
        <w:tc>
          <w:tcPr>
            <w:tcW w:w="2514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26188609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40" w:lineRule="auto"/>
              <w:ind w:left="0" w:hanging="0"/>
              <w:rPr>
                <w:rFonts w:ascii="Lato" w:hAnsi="Lato" w:eastAsia="Lato" w:cs="Lato"/>
                <w:b w:val="1"/>
                <w:b/>
                <w:bCs w:val="1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b w:val="1"/>
                <w:bCs w:val="1"/>
                <w:color w:val="E4211F"/>
                <w:sz w:val="20"/>
                <w:szCs w:val="20"/>
              </w:rPr>
              <w:t>Supporting materials</w:t>
            </w:r>
          </w:p>
        </w:tc>
        <w:tc>
          <w:tcPr>
            <w:tcW w:w="1080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6B293110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40" w:lineRule="auto"/>
              <w:ind w:left="0" w:hanging="0"/>
              <w:jc w:val="center"/>
              <w:rPr>
                <w:rFonts w:ascii="Lato" w:hAnsi="Lato" w:eastAsia="Lato" w:cs="Lato"/>
                <w:b w:val="1"/>
                <w:b/>
                <w:bCs w:val="1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b w:val="1"/>
                <w:bCs w:val="1"/>
                <w:sz w:val="20"/>
                <w:szCs w:val="20"/>
              </w:rPr>
              <w:t>Item No</w:t>
            </w:r>
          </w:p>
        </w:tc>
        <w:tc>
          <w:tcPr>
            <w:tcW w:w="6862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7EEE330F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40" w:lineRule="auto"/>
              <w:ind w:left="0" w:hanging="0"/>
              <w:jc w:val="center"/>
              <w:rPr>
                <w:rFonts w:ascii="Lato" w:hAnsi="Lato" w:eastAsia="Lato" w:cs="Lato"/>
                <w:b w:val="1"/>
                <w:b/>
                <w:bCs w:val="1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b w:val="1"/>
                <w:bCs w:val="1"/>
                <w:sz w:val="20"/>
                <w:szCs w:val="20"/>
              </w:rPr>
              <w:t>Rule</w:t>
            </w:r>
          </w:p>
        </w:tc>
      </w:tr>
      <w:tr xmlns:wp14="http://schemas.microsoft.com/office/word/2010/wordml" w:rsidTr="0513F3FA" w14:paraId="0C0A8FFC" wp14:textId="77777777">
        <w:trPr/>
        <w:tc>
          <w:tcPr>
            <w:tcW w:w="2514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1F5BBE52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Instruments</w:t>
            </w:r>
          </w:p>
        </w:tc>
        <w:tc>
          <w:tcPr>
            <w:tcW w:w="1080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44B0A208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8</w:t>
            </w:r>
          </w:p>
        </w:tc>
        <w:tc>
          <w:tcPr>
            <w:tcW w:w="6862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3DF2069F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proofErr w:type="gramStart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{{ rule</w:t>
            </w:r>
            <w:proofErr w:type="gramEnd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[8</w:t>
            </w:r>
            <w:proofErr w:type="gramStart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] }</w:t>
            </w:r>
            <w:proofErr w:type="gramEnd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}</w:t>
            </w:r>
          </w:p>
        </w:tc>
      </w:tr>
      <w:tr xmlns:wp14="http://schemas.microsoft.com/office/word/2010/wordml" w:rsidTr="0513F3FA" w14:paraId="7923D506" wp14:textId="77777777">
        <w:trPr>
          <w:trHeight w:val="82" w:hRule="atLeast"/>
        </w:trPr>
        <w:tc>
          <w:tcPr>
            <w:tcW w:w="2514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6245B966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rPr>
                <w:rFonts w:ascii="Lato" w:hAnsi="Lato" w:eastAsia="Lato" w:cs="Lato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Exhibits</w:t>
            </w:r>
          </w:p>
        </w:tc>
        <w:tc>
          <w:tcPr>
            <w:tcW w:w="1080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2B2B7304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9</w:t>
            </w:r>
          </w:p>
        </w:tc>
        <w:tc>
          <w:tcPr>
            <w:tcW w:w="6862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single" w:color="1F4E79" w:themeColor="accent1" w:themeShade="80" w:sz="4" w:space="0"/>
              <w:insideH w:val="single" w:color="1F4E79" w:sz="4" w:space="0"/>
              <w:insideV w:val="single" w:color="1F4E79" w:sz="4" w:space="0"/>
            </w:tcBorders>
            <w:shd w:val="clear" w:color="auto" w:fill="auto"/>
            <w:tcMar/>
          </w:tcPr>
          <w:p w:rsidP="0513F3FA" w14:paraId="605C6DAC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left"/>
              <w:rPr>
                <w:rFonts w:ascii="Lato" w:hAnsi="Lato" w:eastAsia="Lato" w:cs="Lato"/>
                <w:sz w:val="20"/>
                <w:szCs w:val="20"/>
              </w:rPr>
            </w:pPr>
            <w:proofErr w:type="gramStart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{{ rule</w:t>
            </w:r>
            <w:proofErr w:type="gramEnd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[9</w:t>
            </w:r>
            <w:proofErr w:type="gramStart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] }</w:t>
            </w:r>
            <w:proofErr w:type="gramEnd"/>
            <w:r w:rsidRPr="0513F3FA" w:rsidR="0513F3FA">
              <w:rPr>
                <w:rFonts w:ascii="Lato" w:hAnsi="Lato" w:eastAsia="Lato" w:cs="Lato"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:rsidP="0513F3FA" w14:paraId="5DAB6C7B" wp14:textId="77777777">
      <w:pPr>
        <w:rPr>
          <w:rFonts w:ascii="Lato" w:hAnsi="Lato" w:eastAsia="Lato" w:cs="Lato"/>
        </w:rPr>
        <w:pStyle w:val="Normal"/>
        <w:tabs>
          <w:tab w:val="clear" w:pos="720"/>
          <w:tab w:val="left" w:leader="none" w:pos="1139"/>
        </w:tabs>
        <w:ind w:left="0" w:hanging="0"/>
        <w:rPr>
          <w:rFonts w:ascii="Montserrat" w:hAnsi="Montserrat"/>
          <w:sz w:val="20"/>
          <w:szCs w:val="20"/>
        </w:rPr>
        <w:sectPr>
          <w:headerReference w:type="default" r:id="rId2"/>
          <w:footerReference w:type="default" r:id="rId3"/>
          <w:type w:val="nextPage"/>
          <w:pgSz w:w="11906" w:h="16838" w:orient="portrait"/>
          <w:pgMar w:top="1440" w:right="720" w:bottom="201" w:left="720" w:header="720" w:footer="144" w:gutter="0"/>
          <w:pgNumType w:fmt="decimal"/>
          <w:formProt w:val="false"/>
          <w:textDirection w:val="lrTb"/>
          <w:docGrid w:type="default" w:linePitch="360" w:charSpace="4096"/>
        </w:sectPr>
      </w:pPr>
    </w:p>
    <w:tbl>
      <w:tblPr>
        <w:tblStyle w:val="TableGrid"/>
        <w:tblW w:w="10456" w:type="dxa"/>
        <w:jc w:val="left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14"/>
        <w:gridCol w:w="1080"/>
        <w:gridCol w:w="6862"/>
      </w:tblGrid>
      <w:tr xmlns:wp14="http://schemas.microsoft.com/office/word/2010/wordml" w14:paraId="3149F401" wp14:textId="77777777">
        <w:trPr/>
        <w:tc>
          <w:tcPr>
            <w:tcW w:w="2514" w:type="dxa"/>
            <w:tcBorders>
              <w:top w:val="single" w:color="1F4E79" w:sz="4" w:space="0"/>
              <w:left w:val="single" w:color="1F4E79" w:sz="4" w:space="0"/>
              <w:bottom w:val="single" w:color="1F4E79" w:sz="4" w:space="0"/>
              <w:right w:val="single" w:color="1F4E79" w:sz="4" w:space="0"/>
              <w:insideH w:val="single" w:color="1F4E79" w:sz="4" w:space="0"/>
              <w:insideV w:val="single" w:color="1F4E79" w:sz="4" w:space="0"/>
            </w:tcBorders>
            <w:shd w:val="clear" w:fill="auto"/>
          </w:tcPr>
          <w:p w14:paraId="43733D53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40" w:lineRule="auto"/>
              <w:ind w:left="0" w:hanging="0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color w:val="E4211F"/>
                <w:sz w:val="20"/>
                <w:szCs w:val="20"/>
              </w:rPr>
              <w:t>README document</w:t>
            </w:r>
          </w:p>
        </w:tc>
        <w:tc>
          <w:tcPr>
            <w:tcW w:w="1080" w:type="dxa"/>
            <w:tcBorders>
              <w:top w:val="single" w:color="1F4E79" w:sz="4" w:space="0"/>
              <w:left w:val="single" w:color="1F4E79" w:sz="4" w:space="0"/>
              <w:bottom w:val="single" w:color="1F4E79" w:sz="4" w:space="0"/>
              <w:right w:val="single" w:color="1F4E79" w:sz="4" w:space="0"/>
              <w:insideH w:val="single" w:color="1F4E79" w:sz="4" w:space="0"/>
              <w:insideV w:val="single" w:color="1F4E79" w:sz="4" w:space="0"/>
            </w:tcBorders>
            <w:shd w:val="clear" w:fill="auto"/>
          </w:tcPr>
          <w:p w14:paraId="5358BDD5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40" w:lineRule="auto"/>
              <w:ind w:left="0" w:hanging="0"/>
              <w:jc w:val="center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Item No</w:t>
            </w:r>
          </w:p>
        </w:tc>
        <w:tc>
          <w:tcPr>
            <w:tcW w:w="6862" w:type="dxa"/>
            <w:tcBorders>
              <w:top w:val="single" w:color="1F4E79" w:sz="4" w:space="0"/>
              <w:left w:val="single" w:color="1F4E79" w:sz="4" w:space="0"/>
              <w:bottom w:val="single" w:color="1F4E79" w:sz="4" w:space="0"/>
              <w:right w:val="single" w:color="1F4E79" w:sz="4" w:space="0"/>
              <w:insideH w:val="single" w:color="1F4E79" w:sz="4" w:space="0"/>
              <w:insideV w:val="single" w:color="1F4E79" w:sz="4" w:space="0"/>
            </w:tcBorders>
            <w:shd w:val="clear" w:fill="auto"/>
          </w:tcPr>
          <w:p w14:paraId="7F86890E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40" w:lineRule="auto"/>
              <w:ind w:left="0" w:hanging="0"/>
              <w:jc w:val="center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Rule</w:t>
            </w:r>
          </w:p>
        </w:tc>
      </w:tr>
      <w:tr xmlns:wp14="http://schemas.microsoft.com/office/word/2010/wordml" w14:paraId="4B9B7F50" wp14:textId="77777777">
        <w:trPr/>
        <w:tc>
          <w:tcPr>
            <w:tcW w:w="2514" w:type="dxa"/>
            <w:tcBorders>
              <w:top w:val="single" w:color="1F4E79" w:sz="4" w:space="0"/>
              <w:left w:val="single" w:color="1F4E79" w:sz="4" w:space="0"/>
              <w:bottom w:val="single" w:color="1F4E79" w:sz="4" w:space="0"/>
              <w:right w:val="single" w:color="1F4E79" w:sz="4" w:space="0"/>
              <w:insideH w:val="single" w:color="1F4E79" w:sz="4" w:space="0"/>
              <w:insideV w:val="single" w:color="1F4E79" w:sz="4" w:space="0"/>
            </w:tcBorders>
            <w:shd w:val="clear" w:fill="auto"/>
          </w:tcPr>
          <w:p w14:paraId="2B2F9B42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Citation</w:t>
            </w:r>
          </w:p>
        </w:tc>
        <w:tc>
          <w:tcPr>
            <w:tcW w:w="1080" w:type="dxa"/>
            <w:tcBorders>
              <w:top w:val="single" w:color="1F4E79" w:sz="4" w:space="0"/>
              <w:left w:val="single" w:color="1F4E79" w:sz="4" w:space="0"/>
              <w:bottom w:val="single" w:color="1F4E79" w:sz="4" w:space="0"/>
              <w:right w:val="single" w:color="1F4E79" w:sz="4" w:space="0"/>
              <w:insideH w:val="single" w:color="1F4E79" w:sz="4" w:space="0"/>
              <w:insideV w:val="single" w:color="1F4E79" w:sz="4" w:space="0"/>
            </w:tcBorders>
            <w:shd w:val="clear" w:fill="auto"/>
          </w:tcPr>
          <w:p w14:paraId="5D369756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10</w:t>
            </w:r>
          </w:p>
        </w:tc>
        <w:tc>
          <w:tcPr>
            <w:tcW w:w="6862" w:type="dxa"/>
            <w:tcBorders>
              <w:top w:val="single" w:color="1F4E79" w:sz="4" w:space="0"/>
              <w:left w:val="single" w:color="1F4E79" w:sz="4" w:space="0"/>
              <w:bottom w:val="single" w:color="1F4E79" w:sz="4" w:space="0"/>
              <w:right w:val="single" w:color="1F4E79" w:sz="4" w:space="0"/>
              <w:insideH w:val="single" w:color="1F4E79" w:sz="4" w:space="0"/>
              <w:insideV w:val="single" w:color="1F4E79" w:sz="4" w:space="0"/>
            </w:tcBorders>
            <w:shd w:val="clear" w:fill="auto"/>
          </w:tcPr>
          <w:p w14:paraId="002B9B04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left"/>
              <w:rPr/>
            </w:pPr>
            <w:r>
              <w:rPr>
                <w:rFonts w:ascii="Montserrat" w:hAnsi="Montserrat"/>
                <w:sz w:val="20"/>
                <w:szCs w:val="20"/>
              </w:rPr>
              <w:t>{{ rule[10] }}</w:t>
            </w:r>
          </w:p>
        </w:tc>
      </w:tr>
      <w:tr xmlns:wp14="http://schemas.microsoft.com/office/word/2010/wordml" w14:paraId="7475D483" wp14:textId="77777777">
        <w:trPr/>
        <w:tc>
          <w:tcPr>
            <w:tcW w:w="2514" w:type="dxa"/>
            <w:tcBorders>
              <w:top w:val="single" w:color="1F4E79" w:sz="4" w:space="0"/>
              <w:left w:val="single" w:color="1F4E79" w:sz="4" w:space="0"/>
              <w:bottom w:val="single" w:color="1F4E79" w:sz="4" w:space="0"/>
              <w:right w:val="single" w:color="1F4E79" w:sz="4" w:space="0"/>
              <w:insideH w:val="single" w:color="1F4E79" w:sz="4" w:space="0"/>
              <w:insideV w:val="single" w:color="1F4E79" w:sz="4" w:space="0"/>
            </w:tcBorders>
            <w:shd w:val="clear" w:fill="auto"/>
          </w:tcPr>
          <w:p w14:paraId="5A806041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Dependencies</w:t>
            </w:r>
          </w:p>
        </w:tc>
        <w:tc>
          <w:tcPr>
            <w:tcW w:w="1080" w:type="dxa"/>
            <w:tcBorders>
              <w:top w:val="single" w:color="1F4E79" w:sz="4" w:space="0"/>
              <w:left w:val="single" w:color="1F4E79" w:sz="4" w:space="0"/>
              <w:bottom w:val="single" w:color="1F4E79" w:sz="4" w:space="0"/>
              <w:right w:val="single" w:color="1F4E79" w:sz="4" w:space="0"/>
              <w:insideH w:val="single" w:color="1F4E79" w:sz="4" w:space="0"/>
              <w:insideV w:val="single" w:color="1F4E79" w:sz="4" w:space="0"/>
            </w:tcBorders>
            <w:shd w:val="clear" w:fill="auto"/>
          </w:tcPr>
          <w:p w14:paraId="4737E36C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11</w:t>
            </w:r>
          </w:p>
        </w:tc>
        <w:tc>
          <w:tcPr>
            <w:tcW w:w="6862" w:type="dxa"/>
            <w:tcBorders>
              <w:top w:val="single" w:color="1F4E79" w:sz="4" w:space="0"/>
              <w:left w:val="single" w:color="1F4E79" w:sz="4" w:space="0"/>
              <w:bottom w:val="single" w:color="1F4E79" w:sz="4" w:space="0"/>
              <w:right w:val="single" w:color="1F4E79" w:sz="4" w:space="0"/>
              <w:insideH w:val="single" w:color="1F4E79" w:sz="4" w:space="0"/>
              <w:insideV w:val="single" w:color="1F4E79" w:sz="4" w:space="0"/>
            </w:tcBorders>
            <w:shd w:val="clear" w:fill="auto"/>
          </w:tcPr>
          <w:p w14:paraId="17AF56E3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left"/>
              <w:rPr/>
            </w:pPr>
            <w:bookmarkStart w:name="__DdeLink__3485_2844819828" w:id="0"/>
            <w:r>
              <w:rPr>
                <w:rFonts w:ascii="Montserrat" w:hAnsi="Montserrat"/>
                <w:sz w:val="20"/>
                <w:szCs w:val="20"/>
              </w:rPr>
              <w:t>{{ rule[11] }}</w:t>
            </w:r>
            <w:bookmarkEnd w:id="0"/>
          </w:p>
        </w:tc>
      </w:tr>
      <w:tr xmlns:wp14="http://schemas.microsoft.com/office/word/2010/wordml" w14:paraId="596969A9" wp14:textId="77777777">
        <w:trPr/>
        <w:tc>
          <w:tcPr>
            <w:tcW w:w="2514" w:type="dxa"/>
            <w:tcBorders>
              <w:top w:val="single" w:color="1F4E79" w:sz="4" w:space="0"/>
              <w:left w:val="single" w:color="1F4E79" w:sz="4" w:space="0"/>
              <w:bottom w:val="single" w:color="1F4E79" w:sz="4" w:space="0"/>
              <w:right w:val="single" w:color="1F4E79" w:sz="4" w:space="0"/>
              <w:insideH w:val="single" w:color="1F4E79" w:sz="4" w:space="0"/>
              <w:insideV w:val="single" w:color="1F4E79" w:sz="4" w:space="0"/>
            </w:tcBorders>
            <w:shd w:val="clear" w:fill="auto"/>
          </w:tcPr>
          <w:p w14:paraId="0E0287E3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Guidance</w:t>
            </w:r>
          </w:p>
        </w:tc>
        <w:tc>
          <w:tcPr>
            <w:tcW w:w="1080" w:type="dxa"/>
            <w:tcBorders>
              <w:top w:val="single" w:color="1F4E79" w:sz="4" w:space="0"/>
              <w:left w:val="single" w:color="1F4E79" w:sz="4" w:space="0"/>
              <w:bottom w:val="single" w:color="1F4E79" w:sz="4" w:space="0"/>
              <w:right w:val="single" w:color="1F4E79" w:sz="4" w:space="0"/>
              <w:insideH w:val="single" w:color="1F4E79" w:sz="4" w:space="0"/>
              <w:insideV w:val="single" w:color="1F4E79" w:sz="4" w:space="0"/>
            </w:tcBorders>
            <w:shd w:val="clear" w:fill="auto"/>
          </w:tcPr>
          <w:p w14:paraId="4B73E586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12</w:t>
            </w:r>
          </w:p>
        </w:tc>
        <w:tc>
          <w:tcPr>
            <w:tcW w:w="6862" w:type="dxa"/>
            <w:tcBorders>
              <w:top w:val="single" w:color="1F4E79" w:sz="4" w:space="0"/>
              <w:left w:val="single" w:color="1F4E79" w:sz="4" w:space="0"/>
              <w:bottom w:val="single" w:color="1F4E79" w:sz="4" w:space="0"/>
              <w:right w:val="single" w:color="1F4E79" w:sz="4" w:space="0"/>
              <w:insideH w:val="single" w:color="1F4E79" w:sz="4" w:space="0"/>
              <w:insideV w:val="single" w:color="1F4E79" w:sz="4" w:space="0"/>
            </w:tcBorders>
            <w:shd w:val="clear" w:fill="auto"/>
          </w:tcPr>
          <w:p w14:paraId="3B76E23B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left"/>
              <w:rPr/>
            </w:pPr>
            <w:r>
              <w:rPr>
                <w:rFonts w:ascii="Montserrat" w:hAnsi="Montserrat"/>
                <w:sz w:val="20"/>
                <w:szCs w:val="20"/>
              </w:rPr>
              <w:t>{{ rule[12] }}</w:t>
            </w:r>
          </w:p>
        </w:tc>
      </w:tr>
      <w:tr xmlns:wp14="http://schemas.microsoft.com/office/word/2010/wordml" w14:paraId="1DBD36D1" wp14:textId="77777777">
        <w:trPr/>
        <w:tc>
          <w:tcPr>
            <w:tcW w:w="2514" w:type="dxa"/>
            <w:tcBorders>
              <w:top w:val="single" w:color="1F4E79" w:sz="4" w:space="0"/>
              <w:left w:val="single" w:color="1F4E79" w:sz="4" w:space="0"/>
              <w:bottom w:val="single" w:color="1F4E79" w:sz="4" w:space="0"/>
              <w:right w:val="single" w:color="1F4E79" w:sz="4" w:space="0"/>
              <w:insideH w:val="single" w:color="1F4E79" w:sz="4" w:space="0"/>
              <w:insideV w:val="single" w:color="1F4E79" w:sz="4" w:space="0"/>
            </w:tcBorders>
            <w:shd w:val="clear" w:fill="auto"/>
          </w:tcPr>
          <w:p w14:paraId="19685573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Format</w:t>
            </w:r>
          </w:p>
        </w:tc>
        <w:tc>
          <w:tcPr>
            <w:tcW w:w="1080" w:type="dxa"/>
            <w:tcBorders>
              <w:top w:val="single" w:color="1F4E79" w:sz="4" w:space="0"/>
              <w:left w:val="single" w:color="1F4E79" w:sz="4" w:space="0"/>
              <w:bottom w:val="single" w:color="1F4E79" w:sz="4" w:space="0"/>
              <w:right w:val="single" w:color="1F4E79" w:sz="4" w:space="0"/>
              <w:insideH w:val="single" w:color="1F4E79" w:sz="4" w:space="0"/>
              <w:insideV w:val="single" w:color="1F4E79" w:sz="4" w:space="0"/>
            </w:tcBorders>
            <w:shd w:val="clear" w:fill="auto"/>
          </w:tcPr>
          <w:p w14:paraId="39F18D26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13</w:t>
            </w:r>
          </w:p>
        </w:tc>
        <w:tc>
          <w:tcPr>
            <w:tcW w:w="6862" w:type="dxa"/>
            <w:tcBorders>
              <w:top w:val="single" w:color="1F4E79" w:sz="4" w:space="0"/>
              <w:left w:val="single" w:color="1F4E79" w:sz="4" w:space="0"/>
              <w:bottom w:val="single" w:color="1F4E79" w:sz="4" w:space="0"/>
              <w:right w:val="single" w:color="1F4E79" w:sz="4" w:space="0"/>
              <w:insideH w:val="single" w:color="1F4E79" w:sz="4" w:space="0"/>
              <w:insideV w:val="single" w:color="1F4E79" w:sz="4" w:space="0"/>
            </w:tcBorders>
            <w:shd w:val="clear" w:fill="auto"/>
          </w:tcPr>
          <w:p w14:paraId="349EA5F2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left"/>
              <w:rPr/>
            </w:pPr>
            <w:r>
              <w:rPr>
                <w:rFonts w:ascii="Montserrat" w:hAnsi="Montserrat"/>
                <w:sz w:val="20"/>
                <w:szCs w:val="20"/>
              </w:rPr>
              <w:t>{{ rule[13] }}</w:t>
            </w:r>
          </w:p>
        </w:tc>
      </w:tr>
      <w:tr xmlns:wp14="http://schemas.microsoft.com/office/word/2010/wordml" w14:paraId="55681C27" wp14:textId="77777777">
        <w:trPr/>
        <w:tc>
          <w:tcPr>
            <w:tcW w:w="2514" w:type="dxa"/>
            <w:tcBorders>
              <w:top w:val="single" w:color="1F4E79" w:sz="4" w:space="0"/>
              <w:left w:val="single" w:color="1F4E79" w:sz="4" w:space="0"/>
              <w:bottom w:val="single" w:color="1F4E79" w:sz="4" w:space="0"/>
              <w:right w:val="single" w:color="1F4E79" w:sz="4" w:space="0"/>
              <w:insideH w:val="single" w:color="1F4E79" w:sz="4" w:space="0"/>
              <w:insideV w:val="single" w:color="1F4E79" w:sz="4" w:space="0"/>
            </w:tcBorders>
            <w:shd w:val="clear" w:fill="auto"/>
          </w:tcPr>
          <w:p w14:paraId="6DEA32C5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40" w:lineRule="auto"/>
              <w:ind w:left="0" w:hanging="0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color w:val="E4211F"/>
                <w:sz w:val="20"/>
                <w:szCs w:val="20"/>
              </w:rPr>
              <w:t>Repository</w:t>
            </w:r>
          </w:p>
        </w:tc>
        <w:tc>
          <w:tcPr>
            <w:tcW w:w="1080" w:type="dxa"/>
            <w:tcBorders>
              <w:top w:val="single" w:color="1F4E79" w:sz="4" w:space="0"/>
              <w:left w:val="single" w:color="1F4E79" w:sz="4" w:space="0"/>
              <w:bottom w:val="single" w:color="1F4E79" w:sz="4" w:space="0"/>
              <w:right w:val="single" w:color="1F4E79" w:sz="4" w:space="0"/>
              <w:insideH w:val="single" w:color="1F4E79" w:sz="4" w:space="0"/>
              <w:insideV w:val="single" w:color="1F4E79" w:sz="4" w:space="0"/>
            </w:tcBorders>
            <w:shd w:val="clear" w:fill="auto"/>
          </w:tcPr>
          <w:p w14:paraId="1672B071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40" w:lineRule="auto"/>
              <w:ind w:left="0" w:hanging="0"/>
              <w:jc w:val="center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Item No</w:t>
            </w:r>
          </w:p>
        </w:tc>
        <w:tc>
          <w:tcPr>
            <w:tcW w:w="6862" w:type="dxa"/>
            <w:tcBorders>
              <w:top w:val="single" w:color="1F4E79" w:sz="4" w:space="0"/>
              <w:left w:val="single" w:color="1F4E79" w:sz="4" w:space="0"/>
              <w:bottom w:val="single" w:color="1F4E79" w:sz="4" w:space="0"/>
              <w:right w:val="single" w:color="1F4E79" w:sz="4" w:space="0"/>
              <w:insideH w:val="single" w:color="1F4E79" w:sz="4" w:space="0"/>
              <w:insideV w:val="single" w:color="1F4E79" w:sz="4" w:space="0"/>
            </w:tcBorders>
            <w:shd w:val="clear" w:fill="auto"/>
          </w:tcPr>
          <w:p w14:paraId="2EC2D282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40" w:lineRule="auto"/>
              <w:ind w:left="0" w:hanging="0"/>
              <w:jc w:val="center"/>
              <w:rPr>
                <w:rFonts w:ascii="Montserrat" w:hAnsi="Montserrat"/>
                <w:b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Rule</w:t>
            </w:r>
          </w:p>
        </w:tc>
      </w:tr>
      <w:tr xmlns:wp14="http://schemas.microsoft.com/office/word/2010/wordml" w14:paraId="2A06E4B5" wp14:textId="77777777">
        <w:trPr/>
        <w:tc>
          <w:tcPr>
            <w:tcW w:w="2514" w:type="dxa"/>
            <w:tcBorders>
              <w:top w:val="single" w:color="1F4E79" w:sz="4" w:space="0"/>
              <w:left w:val="single" w:color="1F4E79" w:sz="4" w:space="0"/>
              <w:bottom w:val="single" w:color="1F4E79" w:sz="4" w:space="0"/>
              <w:right w:val="single" w:color="1F4E79" w:sz="4" w:space="0"/>
              <w:insideH w:val="single" w:color="1F4E79" w:sz="4" w:space="0"/>
              <w:insideV w:val="single" w:color="1F4E79" w:sz="4" w:space="0"/>
            </w:tcBorders>
            <w:shd w:val="clear" w:fill="auto"/>
          </w:tcPr>
          <w:p w14:paraId="1D2B207C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Location</w:t>
            </w:r>
          </w:p>
        </w:tc>
        <w:tc>
          <w:tcPr>
            <w:tcW w:w="1080" w:type="dxa"/>
            <w:tcBorders>
              <w:top w:val="single" w:color="1F4E79" w:sz="4" w:space="0"/>
              <w:left w:val="single" w:color="1F4E79" w:sz="4" w:space="0"/>
              <w:bottom w:val="single" w:color="1F4E79" w:sz="4" w:space="0"/>
              <w:right w:val="single" w:color="1F4E79" w:sz="4" w:space="0"/>
              <w:insideH w:val="single" w:color="1F4E79" w:sz="4" w:space="0"/>
              <w:insideV w:val="single" w:color="1F4E79" w:sz="4" w:space="0"/>
            </w:tcBorders>
            <w:shd w:val="clear" w:fill="auto"/>
            <w:vAlign w:val="center"/>
          </w:tcPr>
          <w:p w14:paraId="4E1E336A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14</w:t>
            </w:r>
          </w:p>
        </w:tc>
        <w:tc>
          <w:tcPr>
            <w:tcW w:w="6862" w:type="dxa"/>
            <w:tcBorders>
              <w:top w:val="single" w:color="1F4E79" w:sz="4" w:space="0"/>
              <w:left w:val="single" w:color="1F4E79" w:sz="4" w:space="0"/>
              <w:bottom w:val="single" w:color="1F4E79" w:sz="4" w:space="0"/>
              <w:right w:val="single" w:color="1F4E79" w:sz="4" w:space="0"/>
              <w:insideH w:val="single" w:color="1F4E79" w:sz="4" w:space="0"/>
              <w:insideV w:val="single" w:color="1F4E79" w:sz="4" w:space="0"/>
            </w:tcBorders>
            <w:shd w:val="clear" w:fill="auto"/>
          </w:tcPr>
          <w:p w14:paraId="137771E9" wp14:textId="77777777">
            <w:pPr>
              <w:pStyle w:val="Normal"/>
              <w:tabs>
                <w:tab w:val="clear" w:pos="720"/>
                <w:tab w:val="left" w:leader="none" w:pos="5274"/>
              </w:tabs>
              <w:spacing w:line="288" w:lineRule="auto"/>
              <w:ind w:left="0" w:hanging="0"/>
              <w:jc w:val="left"/>
              <w:rPr/>
            </w:pPr>
            <w:r>
              <w:rPr>
                <w:rFonts w:ascii="Montserrat" w:hAnsi="Montserrat"/>
                <w:sz w:val="20"/>
                <w:szCs w:val="20"/>
              </w:rPr>
              <w:t>{{ rule[14] }}</w:t>
            </w:r>
          </w:p>
        </w:tc>
      </w:tr>
    </w:tbl>
    <w:p xmlns:wp14="http://schemas.microsoft.com/office/word/2010/wordml" w14:paraId="02EB378F" wp14:textId="77777777">
      <w:pPr>
        <w:pStyle w:val="Normal"/>
        <w:tabs>
          <w:tab w:val="clear" w:pos="720"/>
          <w:tab w:val="left" w:leader="none" w:pos="5274"/>
        </w:tabs>
        <w:ind w:left="0" w:hanging="0"/>
        <w:rPr/>
      </w:pPr>
      <w:r>
        <w:rPr/>
      </w:r>
    </w:p>
    <w:p xmlns:wp14="http://schemas.microsoft.com/office/word/2010/wordml" w14:paraId="67472008" wp14:textId="77777777">
      <w:pPr>
        <w:pStyle w:val="Normal"/>
        <w:tabs>
          <w:tab w:val="clear" w:pos="720"/>
          <w:tab w:val="left" w:leader="none" w:pos="5274"/>
        </w:tabs>
        <w:ind w:left="0" w:hanging="0"/>
        <w:rPr/>
      </w:pPr>
      <w:r>
        <w:rPr>
          <w:rFonts w:ascii="Montserrat" w:hAnsi="Montserrat"/>
          <w:i/>
          <w:sz w:val="20"/>
          <w:szCs w:val="20"/>
        </w:rPr>
        <w:t>All participating journals value all rules, but the levels of enforcement may vary. For each rule, journal policy may be</w:t>
      </w:r>
      <w:r>
        <w:rPr>
          <w:rFonts w:ascii="Montserrat" w:hAnsi="Montserrat"/>
          <w:b/>
          <w:i/>
          <w:sz w:val="20"/>
          <w:szCs w:val="20"/>
        </w:rPr>
        <w:t xml:space="preserve"> Required</w:t>
      </w:r>
      <w:r>
        <w:rPr>
          <w:rFonts w:ascii="Montserrat" w:hAnsi="Montserrat"/>
          <w:i/>
          <w:sz w:val="20"/>
          <w:szCs w:val="20"/>
        </w:rPr>
        <w:t xml:space="preserve"> or </w:t>
      </w:r>
      <w:r>
        <w:rPr>
          <w:rFonts w:ascii="Montserrat" w:hAnsi="Montserrat"/>
          <w:b/>
          <w:i/>
          <w:sz w:val="20"/>
          <w:szCs w:val="20"/>
        </w:rPr>
        <w:t>Recommended.</w:t>
      </w:r>
    </w:p>
    <w:sectPr>
      <w:headerReference w:type="default" r:id="rId4"/>
      <w:footerReference w:type="default" r:id="rId5"/>
      <w:type w:val="nextPage"/>
      <w:pgSz w:w="11906" w:h="16838" w:orient="portrait"/>
      <w:pgMar w:top="345" w:right="720" w:bottom="201" w:left="720" w:header="288" w:footer="14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p xmlns:wp14="http://schemas.microsoft.com/office/word/2010/wordml" w14:paraId="7B037360" wp14:textId="77777777">
    <w:pPr>
      <w:pStyle w:val="Footer"/>
      <w:rPr/>
    </w:pPr>
    <w:r>
      <w:rPr/>
      <mc:AlternateContent>
        <mc:Choice Requires="wps">
          <w:drawing>
            <wp:anchor xmlns:wp14="http://schemas.microsoft.com/office/word/2010/wordprocessingDrawing" distT="0" distB="0" distL="114300" distR="114300" simplePos="0" relativeHeight="4" behindDoc="1" locked="0" layoutInCell="1" allowOverlap="1" wp14:anchorId="6B2CE3F0" wp14:editId="7777777">
              <wp:simplePos x="0" y="0"/>
              <wp:positionH relativeFrom="column">
                <wp:posOffset>-459740</wp:posOffset>
              </wp:positionH>
              <wp:positionV relativeFrom="paragraph">
                <wp:posOffset>54610</wp:posOffset>
              </wp:positionV>
              <wp:extent cx="7571740" cy="183515"/>
              <wp:effectExtent l="0" t="0" r="10795" b="26670"/>
              <wp:wrapNone/>
              <wp:docPr id="6" name="Rectangle 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1160" cy="182880"/>
                      </a:xfrm>
                      <a:prstGeom prst="rect">
                        <a:avLst/>
                      </a:prstGeom>
                      <a:solidFill>
                        <a:srgbClr val="e4211f"/>
                      </a:solidFill>
                      <a:ln>
                        <a:solidFill>
                          <a:srgbClr val="e4211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06990D99">
            <v:rect xmlns:wp14="http://schemas.microsoft.com/office/word/2010/wordprocessingDrawing" id="shape_0" style="position:absolute;margin-left:-36.2pt;margin-top:4.3pt;width:596.1pt;height:14.35pt" fillcolor="#e4211f" stroked="t" ID="Rectangle 53" wp14:anchorId="6B2CE3F0">
              <w10:wrap type="none"/>
              <v:fill type="solid" color2="#1bdee0" o:detectmouseclick="t"/>
              <v:stroke weight="12600" color="#e4211f" joinstyle="miter" endcap="fla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5A39BBE3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P="213FAA4C" w14:paraId="29A5C0B9" wp14:textId="43F86ECC">
    <w:pPr>
      <w:pStyle w:val="Header"/>
      <w:jc w:val="right"/>
      <w:rPr>
        <w:rFonts w:ascii="Lato" w:hAnsi="Lato" w:eastAsia="Lato" w:cs="Lato"/>
        <w:b w:val="1"/>
        <w:bCs w:val="1"/>
        <w:color w:val="FF0000"/>
        <w:sz w:val="32"/>
        <w:szCs w:val="32"/>
      </w:rPr>
    </w:pPr>
    <w:r w:rsidR="0513F3FA">
      <w:drawing>
        <wp:anchor xmlns:wp14="http://schemas.microsoft.com/office/word/2010/wordprocessingDrawing" distT="0" distB="0" distL="114300" distR="114300" simplePos="0" relativeHeight="251658240" behindDoc="1" locked="0" layoutInCell="1" allowOverlap="1" wp14:editId="40C29ED0" wp14:anchorId="16563D48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828800" cy="731520"/>
          <wp:wrapNone/>
          <wp:effectExtent l="0" t="0" r="0" b="0"/>
          <wp:docPr id="1462149441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38d63dbcdb254554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213FAA4C" w:rsidR="213FAA4C">
      <w:rPr>
        <w:rFonts w:ascii="Lato" w:hAnsi="Lato" w:eastAsia="Lato" w:cs="Lato"/>
        <w:b w:val="1"/>
        <w:bCs w:val="1"/>
        <w:color w:val="FF0000"/>
        <w:sz w:val="32"/>
        <w:szCs w:val="32"/>
      </w:rPr>
      <w:t>Reproducible Research Standard v1.0</w:t>
    </w:r>
  </w:p>
  <w:p w:rsidR="213FAA4C" w:rsidP="213FAA4C" w:rsidRDefault="213FAA4C" w14:paraId="77AEA062" w14:textId="352CFC1B">
    <w:pPr>
      <w:pStyle w:val="Header"/>
      <w:jc w:val="right"/>
      <w:rPr>
        <w:rFonts w:ascii="Calibri" w:hAnsi="Calibri" w:eastAsia="Calibri" w:cs=""/>
        <w:b w:val="1"/>
        <w:bCs w:val="1"/>
        <w:color w:val="auto"/>
        <w:sz w:val="22"/>
        <w:szCs w:val="22"/>
      </w:rPr>
    </w:pPr>
  </w:p>
  <w:p w:rsidR="213FAA4C" w:rsidP="213FAA4C" w:rsidRDefault="213FAA4C" w14:paraId="42792523" w14:textId="6909EFD4">
    <w:pPr>
      <w:pStyle w:val="Header"/>
      <w:jc w:val="right"/>
      <w:rPr>
        <w:rFonts w:ascii="Calibri" w:hAnsi="Calibri" w:eastAsia="Calibri" w:cs=""/>
        <w:b w:val="1"/>
        <w:bCs w:val="1"/>
        <w:color w:val="auto"/>
        <w:sz w:val="22"/>
        <w:szCs w:val="22"/>
      </w:rPr>
    </w:pPr>
  </w:p>
  <w:p w:rsidR="213FAA4C" w:rsidP="213FAA4C" w:rsidRDefault="213FAA4C" w14:paraId="7501CA1F" w14:textId="6CA9064D">
    <w:pPr>
      <w:pStyle w:val="Header"/>
      <w:jc w:val="right"/>
      <w:rPr>
        <w:rFonts w:ascii="Calibri" w:hAnsi="Calibri" w:eastAsia="Calibri" w:cs=""/>
        <w:b w:val="1"/>
        <w:bCs w:val="1"/>
        <w:color w:val="auto"/>
        <w:sz w:val="22"/>
        <w:szCs w:val="22"/>
      </w:rPr>
    </w:pPr>
  </w:p>
  <w:p w:rsidR="213FAA4C" w:rsidP="213FAA4C" w:rsidRDefault="213FAA4C" w14:paraId="143201E2" w14:textId="786D03CB">
    <w:pPr>
      <w:pStyle w:val="Header"/>
      <w:jc w:val="right"/>
      <w:rPr>
        <w:rFonts w:ascii="Calibri" w:hAnsi="Calibri" w:eastAsia="Calibri" w:cs=""/>
        <w:b w:val="1"/>
        <w:bCs w:val="1"/>
        <w:color w:val="auto"/>
        <w:sz w:val="22"/>
        <w:szCs w:val="22"/>
      </w:rPr>
    </w:pP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A05A809" wp14:textId="77777777">
    <w:pPr>
      <w:pStyle w:val="Header"/>
      <w:ind w:left="0" w:hanging="0"/>
      <w:rPr/>
    </w:pPr>
    <w:r>
      <w:rPr/>
    </w: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30"/>
  <w:trackRevisions w:val="false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13F3FA"/>
    <w:rsid w:val="0513F3FA"/>
    <w:rsid w:val="15C2194B"/>
    <w:rsid w:val="1D8E8D35"/>
    <w:rsid w:val="213FAA4C"/>
    <w:rsid w:val="36196623"/>
    <w:rsid w:val="3749038F"/>
    <w:rsid w:val="38A764E5"/>
    <w:rsid w:val="6F4FC476"/>
    <w:rsid w:val="7E8E4C9F"/>
  </w:rsids>
  <w:themeFontLang w:val="en-US" w:eastAsia="" w:bidi=""/>
  <w14:docId w14:val="147C0021"/>
  <w15:docId w15:val="{42D3E86F-9264-4B11-A4E0-B27D7658F243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="276" w:lineRule="auto"/>
      <w:ind w:left="216" w:hanging="216"/>
      <w:jc w:val="both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5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5d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link w:val="HeaderChar"/>
    <w:uiPriority w:val="99"/>
    <w:unhideWhenUsed/>
    <w:rsid w:val="006855d9"/>
    <w:pPr>
      <w:tabs>
        <w:tab w:val="clear" w:pos="720"/>
        <w:tab w:val="center" w:leader="none" w:pos="4680"/>
        <w:tab w:val="right" w:leader="none" w:pos="9360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/>
    <w:rsid w:val="006855d9"/>
    <w:pPr>
      <w:tabs>
        <w:tab w:val="clear" w:pos="720"/>
        <w:tab w:val="center" w:leader="none" w:pos="4680"/>
        <w:tab w:val="right" w:leader="none" w:pos="9360"/>
      </w:tabs>
      <w:spacing w:line="240" w:lineRule="auto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51b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oter" Target="footer1.xml" Id="rId3" /><Relationship Type="http://schemas.openxmlformats.org/officeDocument/2006/relationships/header" Target="header2.xml" Id="rId4" /><Relationship Type="http://schemas.openxmlformats.org/officeDocument/2006/relationships/footer" Target="footer2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38d63dbcdb2545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2021-11-13T07:04:00.0000000Z</dcterms:created>
  <dc:creator>reaz</dc:creator>
  <dc:description/>
  <dc:language>en-US</dc:language>
  <lastModifiedBy>Miklos Koren</lastModifiedBy>
  <lastPrinted>2021-11-13T09:55:00.0000000Z</lastPrinted>
  <dcterms:modified xsi:type="dcterms:W3CDTF">2021-11-22T14:45:10.5799121Z</dcterms:modified>
  <revision>15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